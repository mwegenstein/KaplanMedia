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EE0" w:rsidRDefault="00DA1481">
      <w:pPr>
        <w:jc w:val="both"/>
      </w:pPr>
      <w:r>
        <w:rPr>
          <w:rFonts w:ascii="Arial Unicode MS" w:hAnsi="Arial Unicode MS" w:cs="Arial Unicode MS"/>
          <w:sz w:val="20"/>
        </w:rPr>
        <w:t>SERVICES:</w:t>
      </w:r>
    </w:p>
    <w:p w:rsidR="00DA1481" w:rsidRDefault="00DA1481" w:rsidP="00DA1481">
      <w:pPr>
        <w:ind w:firstLine="720"/>
        <w:jc w:val="both"/>
        <w:rPr>
          <w:rFonts w:ascii="Arial Unicode MS" w:hAnsi="Arial Unicode MS" w:cs="Arial Unicode MS"/>
          <w:sz w:val="20"/>
        </w:rPr>
      </w:pPr>
      <w:proofErr w:type="gramStart"/>
      <w:r>
        <w:rPr>
          <w:rFonts w:ascii="Arial Unicode MS" w:hAnsi="Arial Unicode MS" w:cs="Arial Unicode MS"/>
          <w:sz w:val="20"/>
        </w:rPr>
        <w:t>KAPLAN MEDIA PARTNERS was founded by Rick Kaplan</w:t>
      </w:r>
      <w:proofErr w:type="gramEnd"/>
      <w:r>
        <w:rPr>
          <w:rFonts w:ascii="Arial Unicode MS" w:hAnsi="Arial Unicode MS" w:cs="Arial Unicode MS"/>
          <w:sz w:val="20"/>
        </w:rPr>
        <w:t xml:space="preserve"> in August of 2012, with a mission to provide the knowledge and experience to produce quality news programming and </w:t>
      </w:r>
      <w:commentRangeStart w:id="0"/>
      <w:r>
        <w:rPr>
          <w:rFonts w:ascii="Arial Unicode MS" w:hAnsi="Arial Unicode MS" w:cs="Arial Unicode MS"/>
          <w:sz w:val="20"/>
        </w:rPr>
        <w:t>documentaries</w:t>
      </w:r>
      <w:ins w:id="1" w:author="Michelle Wegenstein" w:date="2013-10-01T13:04:00Z">
        <w:r w:rsidR="00F0563C">
          <w:rPr>
            <w:rFonts w:ascii="Arial Unicode MS" w:hAnsi="Arial Unicode MS" w:cs="Arial Unicode MS"/>
            <w:sz w:val="20"/>
          </w:rPr>
          <w:t xml:space="preserve"> as a network consultant</w:t>
        </w:r>
      </w:ins>
      <w:del w:id="2" w:author="Michelle Wegenstein" w:date="2013-10-01T12:49:00Z">
        <w:r w:rsidDel="003D62B1">
          <w:rPr>
            <w:rFonts w:ascii="Arial Unicode MS" w:hAnsi="Arial Unicode MS" w:cs="Arial Unicode MS"/>
            <w:sz w:val="20"/>
          </w:rPr>
          <w:delText xml:space="preserve"> as either a</w:delText>
        </w:r>
      </w:del>
      <w:commentRangeEnd w:id="0"/>
      <w:del w:id="3" w:author="Michelle Wegenstein" w:date="2013-10-01T13:44:00Z">
        <w:r w:rsidR="003D62B1" w:rsidDel="00F0563C">
          <w:rPr>
            <w:rStyle w:val="CommentReference"/>
            <w:vanish/>
          </w:rPr>
          <w:commentReference w:id="0"/>
        </w:r>
        <w:r w:rsidDel="00F0563C">
          <w:rPr>
            <w:rFonts w:ascii="Arial Unicode MS" w:hAnsi="Arial Unicode MS" w:cs="Arial Unicode MS"/>
            <w:sz w:val="20"/>
          </w:rPr>
          <w:delText xml:space="preserve"> </w:delText>
        </w:r>
      </w:del>
      <w:del w:id="4" w:author="Michelle Wegenstein" w:date="2013-10-01T12:49:00Z">
        <w:r w:rsidDel="003D62B1">
          <w:rPr>
            <w:rFonts w:ascii="Arial Unicode MS" w:hAnsi="Arial Unicode MS" w:cs="Arial Unicode MS"/>
            <w:sz w:val="20"/>
          </w:rPr>
          <w:delText>network consultant or con</w:delText>
        </w:r>
        <w:r w:rsidR="00013751" w:rsidDel="003D62B1">
          <w:rPr>
            <w:rFonts w:ascii="Arial Unicode MS" w:hAnsi="Arial Unicode MS" w:cs="Arial Unicode MS"/>
            <w:sz w:val="20"/>
          </w:rPr>
          <w:delText>tractor</w:delText>
        </w:r>
      </w:del>
      <w:r w:rsidR="00013751">
        <w:rPr>
          <w:rFonts w:ascii="Arial Unicode MS" w:hAnsi="Arial Unicode MS" w:cs="Arial Unicode MS"/>
          <w:sz w:val="20"/>
        </w:rPr>
        <w:t>.</w:t>
      </w:r>
      <w:r>
        <w:rPr>
          <w:rFonts w:ascii="Arial Unicode MS" w:hAnsi="Arial Unicode MS" w:cs="Arial Unicode MS"/>
          <w:sz w:val="20"/>
        </w:rPr>
        <w:t xml:space="preserve"> Kaplan</w:t>
      </w:r>
      <w:del w:id="5" w:author="Michelle Wegenstein" w:date="2013-10-01T13:04:00Z">
        <w:r w:rsidDel="003D62B1">
          <w:rPr>
            <w:rFonts w:ascii="Arial Unicode MS" w:hAnsi="Arial Unicode MS" w:cs="Arial Unicode MS"/>
            <w:sz w:val="20"/>
          </w:rPr>
          <w:delText xml:space="preserve"> will</w:delText>
        </w:r>
      </w:del>
      <w:r>
        <w:rPr>
          <w:rFonts w:ascii="Arial Unicode MS" w:hAnsi="Arial Unicode MS" w:cs="Arial Unicode MS"/>
          <w:sz w:val="20"/>
        </w:rPr>
        <w:t xml:space="preserve"> use</w:t>
      </w:r>
      <w:ins w:id="6" w:author="Michelle Wegenstein" w:date="2013-10-01T12:50:00Z">
        <w:r w:rsidR="003D62B1">
          <w:rPr>
            <w:rFonts w:ascii="Arial Unicode MS" w:hAnsi="Arial Unicode MS" w:cs="Arial Unicode MS"/>
            <w:sz w:val="20"/>
          </w:rPr>
          <w:t>s his</w:t>
        </w:r>
      </w:ins>
      <w:del w:id="7" w:author="Michelle Wegenstein" w:date="2013-10-01T12:50:00Z">
        <w:r w:rsidDel="003D62B1">
          <w:rPr>
            <w:rFonts w:ascii="Arial Unicode MS" w:hAnsi="Arial Unicode MS" w:cs="Arial Unicode MS"/>
            <w:sz w:val="20"/>
          </w:rPr>
          <w:delText xml:space="preserve"> his</w:delText>
        </w:r>
      </w:del>
      <w:r>
        <w:rPr>
          <w:rFonts w:ascii="Arial Unicode MS" w:hAnsi="Arial Unicode MS" w:cs="Arial Unicode MS"/>
          <w:sz w:val="20"/>
        </w:rPr>
        <w:t xml:space="preserve"> 40 years of experience in TV news production and reporting to deliver media training, crisis management and </w:t>
      </w:r>
      <w:ins w:id="8" w:author="Michelle Wegenstein" w:date="2013-10-01T12:52:00Z">
        <w:r w:rsidR="003D62B1">
          <w:rPr>
            <w:rFonts w:ascii="Arial Unicode MS" w:hAnsi="Arial Unicode MS" w:cs="Arial Unicode MS"/>
            <w:sz w:val="20"/>
          </w:rPr>
          <w:t xml:space="preserve">one-on one </w:t>
        </w:r>
        <w:proofErr w:type="spellStart"/>
        <w:r w:rsidR="003D62B1">
          <w:rPr>
            <w:rFonts w:ascii="Arial Unicode MS" w:hAnsi="Arial Unicode MS" w:cs="Arial Unicode MS"/>
            <w:sz w:val="20"/>
          </w:rPr>
          <w:t>communcation</w:t>
        </w:r>
        <w:proofErr w:type="spellEnd"/>
        <w:r w:rsidR="003D62B1">
          <w:rPr>
            <w:rFonts w:ascii="Arial Unicode MS" w:hAnsi="Arial Unicode MS" w:cs="Arial Unicode MS"/>
            <w:sz w:val="20"/>
          </w:rPr>
          <w:t xml:space="preserve"> strategy </w:t>
        </w:r>
      </w:ins>
      <w:del w:id="9" w:author="Michelle Wegenstein" w:date="2013-10-01T13:44:00Z">
        <w:r w:rsidDel="00F0563C">
          <w:rPr>
            <w:rFonts w:ascii="Arial Unicode MS" w:hAnsi="Arial Unicode MS" w:cs="Arial Unicode MS"/>
            <w:sz w:val="20"/>
          </w:rPr>
          <w:delText>work w</w:delText>
        </w:r>
      </w:del>
      <w:ins w:id="10" w:author="Michelle Wegenstein" w:date="2013-10-01T13:44:00Z">
        <w:r w:rsidR="00F0563C">
          <w:rPr>
            <w:rFonts w:ascii="Arial Unicode MS" w:hAnsi="Arial Unicode MS" w:cs="Arial Unicode MS"/>
            <w:sz w:val="20"/>
          </w:rPr>
          <w:t>to</w:t>
        </w:r>
      </w:ins>
      <w:del w:id="11" w:author="Michelle Wegenstein" w:date="2013-10-01T13:44:00Z">
        <w:r w:rsidDel="00F0563C">
          <w:rPr>
            <w:rFonts w:ascii="Arial Unicode MS" w:hAnsi="Arial Unicode MS" w:cs="Arial Unicode MS"/>
            <w:sz w:val="20"/>
          </w:rPr>
          <w:delText>ith</w:delText>
        </w:r>
      </w:del>
      <w:r>
        <w:rPr>
          <w:rFonts w:ascii="Arial Unicode MS" w:hAnsi="Arial Unicode MS" w:cs="Arial Unicode MS"/>
          <w:sz w:val="20"/>
        </w:rPr>
        <w:t xml:space="preserve"> firms who are looking to increase their influence </w:t>
      </w:r>
      <w:ins w:id="12" w:author="Michelle Wegenstein" w:date="2013-10-01T12:52:00Z">
        <w:r w:rsidR="000A3F2F">
          <w:rPr>
            <w:rFonts w:ascii="Arial Unicode MS" w:hAnsi="Arial Unicode MS" w:cs="Arial Unicode MS"/>
            <w:sz w:val="20"/>
          </w:rPr>
          <w:t xml:space="preserve">through </w:t>
        </w:r>
      </w:ins>
      <w:del w:id="13" w:author="Michelle Wegenstein" w:date="2013-10-01T12:52:00Z">
        <w:r w:rsidDel="003D62B1">
          <w:rPr>
            <w:rFonts w:ascii="Arial Unicode MS" w:hAnsi="Arial Unicode MS" w:cs="Arial Unicode MS"/>
            <w:sz w:val="20"/>
          </w:rPr>
          <w:delText xml:space="preserve">with </w:delText>
        </w:r>
      </w:del>
      <w:r>
        <w:rPr>
          <w:rFonts w:ascii="Arial Unicode MS" w:hAnsi="Arial Unicode MS" w:cs="Arial Unicode MS"/>
          <w:sz w:val="20"/>
        </w:rPr>
        <w:t xml:space="preserve">groundbreaking conferences and intra-corporate communications. Kaplan also works with corporations to develop </w:t>
      </w:r>
      <w:ins w:id="14" w:author="Michelle Wegenstein" w:date="2013-10-01T12:55:00Z">
        <w:r w:rsidR="003D62B1">
          <w:rPr>
            <w:rFonts w:ascii="Arial Unicode MS" w:hAnsi="Arial Unicode MS" w:cs="Arial Unicode MS"/>
            <w:sz w:val="20"/>
          </w:rPr>
          <w:t xml:space="preserve">strong </w:t>
        </w:r>
      </w:ins>
      <w:r>
        <w:rPr>
          <w:rFonts w:ascii="Arial Unicode MS" w:hAnsi="Arial Unicode MS" w:cs="Arial Unicode MS"/>
          <w:sz w:val="20"/>
        </w:rPr>
        <w:t>media strategies</w:t>
      </w:r>
      <w:del w:id="15" w:author="Michelle Wegenstein" w:date="2013-10-01T12:58:00Z">
        <w:r w:rsidDel="003D62B1">
          <w:rPr>
            <w:rFonts w:ascii="Arial Unicode MS" w:hAnsi="Arial Unicode MS" w:cs="Arial Unicode MS"/>
            <w:sz w:val="20"/>
          </w:rPr>
          <w:delText xml:space="preserve"> </w:delText>
        </w:r>
      </w:del>
      <w:ins w:id="16" w:author="Michelle Wegenstein" w:date="2013-10-01T12:55:00Z">
        <w:r w:rsidR="003D62B1">
          <w:rPr>
            <w:rFonts w:ascii="Arial Unicode MS" w:hAnsi="Arial Unicode MS" w:cs="Arial Unicode MS"/>
            <w:sz w:val="20"/>
          </w:rPr>
          <w:t xml:space="preserve"> helping to create a more </w:t>
        </w:r>
      </w:ins>
      <w:ins w:id="17" w:author="Michelle Wegenstein" w:date="2013-10-01T12:57:00Z">
        <w:r w:rsidR="003D62B1">
          <w:rPr>
            <w:rFonts w:ascii="Arial Unicode MS" w:hAnsi="Arial Unicode MS" w:cs="Arial Unicode MS"/>
            <w:sz w:val="20"/>
          </w:rPr>
          <w:t>efficient company on both an internal and external level.</w:t>
        </w:r>
      </w:ins>
      <w:del w:id="18" w:author="Michelle Wegenstein" w:date="2013-10-01T12:55:00Z">
        <w:r w:rsidDel="003D62B1">
          <w:rPr>
            <w:rFonts w:ascii="Arial Unicode MS" w:hAnsi="Arial Unicode MS" w:cs="Arial Unicode MS"/>
            <w:sz w:val="20"/>
          </w:rPr>
          <w:delText>to better</w:delText>
        </w:r>
      </w:del>
      <w:del w:id="19" w:author="Michelle Wegenstein" w:date="2013-10-01T12:56:00Z">
        <w:r w:rsidDel="003D62B1">
          <w:rPr>
            <w:rFonts w:ascii="Arial Unicode MS" w:hAnsi="Arial Unicode MS" w:cs="Arial Unicode MS"/>
            <w:sz w:val="20"/>
          </w:rPr>
          <w:delText xml:space="preserve"> communicate with their own employees and clients and with the business world at large.</w:delText>
        </w:r>
        <w:r w:rsidR="00013751" w:rsidDel="003D62B1">
          <w:rPr>
            <w:rFonts w:ascii="Arial Unicode MS" w:hAnsi="Arial Unicode MS" w:cs="Arial Unicode MS"/>
            <w:sz w:val="20"/>
          </w:rPr>
          <w:delText xml:space="preserve"> </w:delText>
        </w:r>
      </w:del>
    </w:p>
    <w:p w:rsidR="00191EE0" w:rsidRDefault="00013751" w:rsidP="00DA1481">
      <w:pPr>
        <w:ind w:firstLine="720"/>
        <w:jc w:val="both"/>
      </w:pPr>
      <w:r>
        <w:rPr>
          <w:rFonts w:ascii="Arial Unicode MS" w:hAnsi="Arial Unicode MS" w:cs="Arial Unicode MS"/>
          <w:sz w:val="20"/>
        </w:rPr>
        <w:t>Kaplan’s current clients include</w:t>
      </w:r>
      <w:r w:rsidR="00DA1481">
        <w:rPr>
          <w:rFonts w:ascii="Arial Unicode MS" w:hAnsi="Arial Unicode MS" w:cs="Arial Unicode MS"/>
          <w:sz w:val="20"/>
        </w:rPr>
        <w:t xml:space="preserve"> Aaron </w:t>
      </w:r>
      <w:proofErr w:type="spellStart"/>
      <w:r w:rsidR="00DA1481">
        <w:rPr>
          <w:rFonts w:ascii="Arial Unicode MS" w:hAnsi="Arial Unicode MS" w:cs="Arial Unicode MS"/>
          <w:sz w:val="20"/>
        </w:rPr>
        <w:t>Sorkin</w:t>
      </w:r>
      <w:proofErr w:type="spellEnd"/>
      <w:r w:rsidR="00DA1481">
        <w:rPr>
          <w:rFonts w:ascii="Arial Unicode MS" w:hAnsi="Arial Unicode MS" w:cs="Arial Unicode MS"/>
          <w:sz w:val="20"/>
        </w:rPr>
        <w:t xml:space="preserve"> and The Newsroom. He’s also </w:t>
      </w:r>
      <w:r>
        <w:rPr>
          <w:rFonts w:ascii="Arial Unicode MS" w:hAnsi="Arial Unicode MS" w:cs="Arial Unicode MS"/>
          <w:sz w:val="20"/>
        </w:rPr>
        <w:t xml:space="preserve">consulting on a documentary about President George Bush </w:t>
      </w:r>
      <w:proofErr w:type="spellStart"/>
      <w:r>
        <w:rPr>
          <w:rFonts w:ascii="Arial Unicode MS" w:hAnsi="Arial Unicode MS" w:cs="Arial Unicode MS"/>
          <w:sz w:val="20"/>
        </w:rPr>
        <w:t>Sr</w:t>
      </w:r>
      <w:proofErr w:type="spellEnd"/>
      <w:r>
        <w:rPr>
          <w:rFonts w:ascii="Arial Unicode MS" w:hAnsi="Arial Unicode MS" w:cs="Arial Unicode MS"/>
          <w:sz w:val="20"/>
        </w:rPr>
        <w:t>, called “41 on 41.”</w:t>
      </w:r>
    </w:p>
    <w:p w:rsidR="00191EE0" w:rsidRDefault="00191EE0">
      <w:pPr>
        <w:jc w:val="both"/>
      </w:pPr>
    </w:p>
    <w:p w:rsidR="00191EE0" w:rsidRDefault="00DA1481">
      <w:pPr>
        <w:jc w:val="both"/>
      </w:pPr>
      <w:r>
        <w:rPr>
          <w:rFonts w:ascii="Arial Unicode MS" w:hAnsi="Arial Unicode MS" w:cs="Arial Unicode MS"/>
          <w:sz w:val="20"/>
        </w:rPr>
        <w:t>BIO:</w:t>
      </w:r>
    </w:p>
    <w:p w:rsidR="00191EE0" w:rsidRDefault="00DA1481" w:rsidP="00013751">
      <w:pPr>
        <w:ind w:firstLine="720"/>
        <w:jc w:val="both"/>
      </w:pPr>
      <w:r>
        <w:rPr>
          <w:rFonts w:ascii="Arial Unicode MS" w:hAnsi="Arial Unicode MS" w:cs="Arial Unicode MS"/>
          <w:sz w:val="20"/>
        </w:rPr>
        <w:t xml:space="preserve">Richard Kaplan is </w:t>
      </w:r>
      <w:proofErr w:type="gramStart"/>
      <w:r>
        <w:rPr>
          <w:rFonts w:ascii="Arial Unicode MS" w:hAnsi="Arial Unicode MS" w:cs="Arial Unicode MS"/>
          <w:sz w:val="20"/>
        </w:rPr>
        <w:t>a</w:t>
      </w:r>
      <w:proofErr w:type="gramEnd"/>
      <w:r>
        <w:rPr>
          <w:rFonts w:ascii="Arial Unicode MS" w:hAnsi="Arial Unicode MS" w:cs="Arial Unicode MS"/>
          <w:sz w:val="20"/>
        </w:rPr>
        <w:t xml:space="preserve"> award-winning producer and pioneer in the journalism industry. His expertise and experiences in TV news span </w:t>
      </w:r>
      <w:r w:rsidRPr="00013751">
        <w:rPr>
          <w:rFonts w:ascii="Arial Unicode MS" w:hAnsi="Arial Unicode MS" w:cs="Arial Unicode MS"/>
          <w:b/>
          <w:sz w:val="20"/>
        </w:rPr>
        <w:t>40 years</w:t>
      </w:r>
      <w:r>
        <w:rPr>
          <w:rFonts w:ascii="Arial Unicode MS" w:hAnsi="Arial Unicode MS" w:cs="Arial Unicode MS"/>
          <w:sz w:val="20"/>
        </w:rPr>
        <w:t xml:space="preserve"> of in-depth reporting and innovative producing on national and international stories and shows. Kaplan has received numerous awards for his work, including 47 Emmy Awards, </w:t>
      </w:r>
      <w:r w:rsidRPr="00013751">
        <w:rPr>
          <w:rFonts w:ascii="Arial Unicode MS" w:hAnsi="Arial Unicode MS" w:cs="Arial Unicode MS"/>
          <w:b/>
          <w:sz w:val="20"/>
        </w:rPr>
        <w:t>4 Overseas Press Club Awards, and 3 George Foster Peabody Awards</w:t>
      </w:r>
      <w:r>
        <w:rPr>
          <w:rFonts w:ascii="Arial Unicode MS" w:hAnsi="Arial Unicode MS" w:cs="Arial Unicode MS"/>
          <w:sz w:val="20"/>
        </w:rPr>
        <w:t xml:space="preserve">.  Kaplan's career has </w:t>
      </w:r>
      <w:proofErr w:type="gramStart"/>
      <w:r>
        <w:rPr>
          <w:rFonts w:ascii="Arial Unicode MS" w:hAnsi="Arial Unicode MS" w:cs="Arial Unicode MS"/>
          <w:sz w:val="20"/>
        </w:rPr>
        <w:t>lead</w:t>
      </w:r>
      <w:proofErr w:type="gramEnd"/>
      <w:r>
        <w:rPr>
          <w:rFonts w:ascii="Arial Unicode MS" w:hAnsi="Arial Unicode MS" w:cs="Arial Unicode MS"/>
          <w:sz w:val="20"/>
        </w:rPr>
        <w:t xml:space="preserve"> him to launch his own media consulting business, known as </w:t>
      </w:r>
      <w:r w:rsidRPr="00013751">
        <w:rPr>
          <w:rFonts w:ascii="Arial Unicode MS" w:hAnsi="Arial Unicode MS" w:cs="Arial Unicode MS"/>
          <w:b/>
          <w:sz w:val="20"/>
        </w:rPr>
        <w:t>KAPLAN MEDIA PARTNERS</w:t>
      </w:r>
      <w:ins w:id="20" w:author="Michelle Wegenstein" w:date="2013-10-01T13:45:00Z">
        <w:r w:rsidR="00F0563C">
          <w:rPr>
            <w:rFonts w:ascii="Arial Unicode MS" w:hAnsi="Arial Unicode MS" w:cs="Arial Unicode MS"/>
            <w:b/>
            <w:sz w:val="20"/>
          </w:rPr>
          <w:t xml:space="preserve"> (KMP)</w:t>
        </w:r>
      </w:ins>
      <w:r>
        <w:rPr>
          <w:rFonts w:ascii="Arial Unicode MS" w:hAnsi="Arial Unicode MS" w:cs="Arial Unicode MS"/>
          <w:sz w:val="20"/>
        </w:rPr>
        <w:t xml:space="preserve">. </w:t>
      </w:r>
    </w:p>
    <w:p w:rsidR="00191EE0" w:rsidRDefault="00DA1481" w:rsidP="00013751">
      <w:pPr>
        <w:ind w:firstLine="720"/>
        <w:jc w:val="both"/>
      </w:pPr>
      <w:proofErr w:type="spellStart"/>
      <w:r>
        <w:rPr>
          <w:rFonts w:ascii="Arial Unicode MS" w:hAnsi="Arial Unicode MS" w:cs="Arial Unicode MS"/>
          <w:sz w:val="20"/>
        </w:rPr>
        <w:t>KMP’s</w:t>
      </w:r>
      <w:proofErr w:type="spellEnd"/>
      <w:r>
        <w:rPr>
          <w:rFonts w:ascii="Arial Unicode MS" w:hAnsi="Arial Unicode MS" w:cs="Arial Unicode MS"/>
          <w:sz w:val="20"/>
        </w:rPr>
        <w:t xml:space="preserve"> first client was </w:t>
      </w:r>
      <w:r w:rsidRPr="00013751">
        <w:rPr>
          <w:rFonts w:ascii="Arial Unicode MS" w:hAnsi="Arial Unicode MS" w:cs="Arial Unicode MS"/>
          <w:b/>
          <w:sz w:val="20"/>
        </w:rPr>
        <w:t xml:space="preserve">Aaron </w:t>
      </w:r>
      <w:proofErr w:type="spellStart"/>
      <w:r w:rsidRPr="00013751">
        <w:rPr>
          <w:rFonts w:ascii="Arial Unicode MS" w:hAnsi="Arial Unicode MS" w:cs="Arial Unicode MS"/>
          <w:b/>
          <w:sz w:val="20"/>
        </w:rPr>
        <w:t>Sorkin</w:t>
      </w:r>
      <w:proofErr w:type="spellEnd"/>
      <w:r w:rsidRPr="00013751">
        <w:rPr>
          <w:rFonts w:ascii="Arial Unicode MS" w:hAnsi="Arial Unicode MS" w:cs="Arial Unicode MS"/>
          <w:b/>
          <w:sz w:val="20"/>
        </w:rPr>
        <w:t xml:space="preserve"> and the HBO program THE NEWSROOM</w:t>
      </w:r>
      <w:r>
        <w:rPr>
          <w:rFonts w:ascii="Arial Unicode MS" w:hAnsi="Arial Unicode MS" w:cs="Arial Unicode MS"/>
          <w:sz w:val="20"/>
        </w:rPr>
        <w:t xml:space="preserve">, where Kaplan was hired to be a Creative Consultant beginning with Season Two. Writing began in September of 2012. In February of 2013 Kaplan was employed to consult and co-produce a historic documentary of former </w:t>
      </w:r>
      <w:r w:rsidRPr="00013751">
        <w:rPr>
          <w:rFonts w:ascii="Arial Unicode MS" w:hAnsi="Arial Unicode MS" w:cs="Arial Unicode MS"/>
          <w:b/>
          <w:sz w:val="20"/>
        </w:rPr>
        <w:t xml:space="preserve">President George Bush- </w:t>
      </w:r>
      <w:r w:rsidR="00013751">
        <w:rPr>
          <w:rFonts w:ascii="Arial Unicode MS" w:hAnsi="Arial Unicode MS" w:cs="Arial Unicode MS"/>
          <w:b/>
          <w:sz w:val="20"/>
        </w:rPr>
        <w:t>“</w:t>
      </w:r>
      <w:r w:rsidRPr="00013751">
        <w:rPr>
          <w:rFonts w:ascii="Arial Unicode MS" w:hAnsi="Arial Unicode MS" w:cs="Arial Unicode MS"/>
          <w:b/>
          <w:sz w:val="20"/>
        </w:rPr>
        <w:t>41 on 41"</w:t>
      </w:r>
      <w:r>
        <w:rPr>
          <w:rFonts w:ascii="Arial Unicode MS" w:hAnsi="Arial Unicode MS" w:cs="Arial Unicode MS"/>
          <w:sz w:val="20"/>
        </w:rPr>
        <w:t xml:space="preserve">- for the Bush Library and family. In April of 2013 Kaplan was given the job of overseeing all live productions on shows at </w:t>
      </w:r>
      <w:r w:rsidR="00013751">
        <w:rPr>
          <w:rFonts w:ascii="Arial Unicode MS" w:hAnsi="Arial Unicode MS" w:cs="Arial Unicode MS"/>
          <w:b/>
          <w:sz w:val="20"/>
        </w:rPr>
        <w:t>THE FUSE NETWORK</w:t>
      </w:r>
      <w:r>
        <w:rPr>
          <w:rFonts w:ascii="Arial Unicode MS" w:hAnsi="Arial Unicode MS" w:cs="Arial Unicode MS"/>
          <w:sz w:val="20"/>
        </w:rPr>
        <w:t xml:space="preserve">. Kaplan was also tasked with reorganizing the network and its 250 employees. In October of 2012, </w:t>
      </w:r>
      <w:proofErr w:type="gramStart"/>
      <w:r>
        <w:rPr>
          <w:rFonts w:ascii="Arial Unicode MS" w:hAnsi="Arial Unicode MS" w:cs="Arial Unicode MS"/>
          <w:sz w:val="20"/>
        </w:rPr>
        <w:t>Kaplan was contracted by the Madison Square Garden Company</w:t>
      </w:r>
      <w:proofErr w:type="gramEnd"/>
      <w:r>
        <w:rPr>
          <w:rFonts w:ascii="Arial Unicode MS" w:hAnsi="Arial Unicode MS" w:cs="Arial Unicode MS"/>
          <w:sz w:val="20"/>
        </w:rPr>
        <w:t xml:space="preserve"> and Fuse Network to create and executive produce a 30-minute daily news program solely about music. The program is called Fuse News, and deals with daily breaking news in the music business including.</w:t>
      </w:r>
    </w:p>
    <w:p w:rsidR="00191EE0" w:rsidRDefault="00DA1481" w:rsidP="00013751">
      <w:pPr>
        <w:ind w:firstLine="720"/>
        <w:jc w:val="both"/>
      </w:pPr>
      <w:r>
        <w:rPr>
          <w:rFonts w:ascii="Arial Unicode MS" w:hAnsi="Arial Unicode MS" w:cs="Arial Unicode MS"/>
          <w:sz w:val="20"/>
        </w:rPr>
        <w:t xml:space="preserve">Prior, Kaplan was named Executive Producer of </w:t>
      </w:r>
      <w:r w:rsidRPr="00013751">
        <w:rPr>
          <w:rFonts w:ascii="Arial Unicode MS" w:hAnsi="Arial Unicode MS" w:cs="Arial Unicode MS"/>
          <w:b/>
          <w:sz w:val="20"/>
        </w:rPr>
        <w:t xml:space="preserve">ABC </w:t>
      </w:r>
      <w:r w:rsidR="00013751">
        <w:rPr>
          <w:rFonts w:ascii="Arial Unicode MS" w:hAnsi="Arial Unicode MS" w:cs="Arial Unicode MS"/>
          <w:b/>
          <w:sz w:val="20"/>
        </w:rPr>
        <w:t>NEWS’</w:t>
      </w:r>
      <w:r w:rsidRPr="00013751">
        <w:rPr>
          <w:rFonts w:ascii="Arial Unicode MS" w:hAnsi="Arial Unicode MS" w:cs="Arial Unicode MS"/>
          <w:b/>
          <w:sz w:val="20"/>
        </w:rPr>
        <w:t xml:space="preserve"> </w:t>
      </w:r>
      <w:r w:rsidR="00013751">
        <w:rPr>
          <w:rFonts w:ascii="Arial Unicode MS" w:hAnsi="Arial Unicode MS" w:cs="Arial Unicode MS"/>
          <w:b/>
          <w:sz w:val="20"/>
        </w:rPr>
        <w:t>THIS WEEK WITH CHRISTIANE AMANPOUR</w:t>
      </w:r>
      <w:r>
        <w:rPr>
          <w:rFonts w:ascii="Arial Unicode MS" w:hAnsi="Arial Unicode MS" w:cs="Arial Unicode MS"/>
          <w:sz w:val="20"/>
        </w:rPr>
        <w:t xml:space="preserve"> and put in charge of political coverage and 2012 Election Coverage and Specials in May of 2011, producing the Republican candidates presidential debate.</w:t>
      </w:r>
      <w:r>
        <w:rPr>
          <w:rFonts w:ascii="Arial" w:hAnsi="Arial" w:cs="Arial"/>
          <w:sz w:val="20"/>
        </w:rPr>
        <w:t xml:space="preserve"> </w:t>
      </w:r>
      <w:r>
        <w:rPr>
          <w:rFonts w:ascii="Arial Unicode MS" w:hAnsi="Arial Unicode MS" w:cs="Arial Unicode MS"/>
          <w:sz w:val="20"/>
        </w:rPr>
        <w:t xml:space="preserve">Kaplan was named Executive Producer of </w:t>
      </w:r>
      <w:r w:rsidRPr="00013751">
        <w:rPr>
          <w:rFonts w:ascii="Arial Unicode MS" w:hAnsi="Arial Unicode MS" w:cs="Arial Unicode MS"/>
          <w:b/>
          <w:sz w:val="20"/>
        </w:rPr>
        <w:t xml:space="preserve">The CBS </w:t>
      </w:r>
      <w:r w:rsidR="00013751">
        <w:rPr>
          <w:rFonts w:ascii="Arial Unicode MS" w:hAnsi="Arial Unicode MS" w:cs="Arial Unicode MS"/>
          <w:b/>
          <w:sz w:val="20"/>
        </w:rPr>
        <w:t>EVENING NEWS</w:t>
      </w:r>
      <w:r w:rsidRPr="00013751">
        <w:rPr>
          <w:rFonts w:ascii="Arial Unicode MS" w:hAnsi="Arial Unicode MS" w:cs="Arial Unicode MS"/>
          <w:b/>
          <w:sz w:val="20"/>
        </w:rPr>
        <w:t xml:space="preserve"> with Katie </w:t>
      </w:r>
      <w:proofErr w:type="spellStart"/>
      <w:r w:rsidRPr="00013751">
        <w:rPr>
          <w:rFonts w:ascii="Arial Unicode MS" w:hAnsi="Arial Unicode MS" w:cs="Arial Unicode MS"/>
          <w:b/>
          <w:sz w:val="20"/>
        </w:rPr>
        <w:t>Couric</w:t>
      </w:r>
      <w:proofErr w:type="spellEnd"/>
      <w:r>
        <w:rPr>
          <w:rFonts w:ascii="Arial Unicode MS" w:hAnsi="Arial Unicode MS" w:cs="Arial Unicode MS"/>
          <w:sz w:val="20"/>
        </w:rPr>
        <w:t xml:space="preserve"> in March of 2007. In revamping this evening newscast he produced several hours of special political and election coverage, including the game changing Katie </w:t>
      </w:r>
      <w:proofErr w:type="spellStart"/>
      <w:r>
        <w:rPr>
          <w:rFonts w:ascii="Arial Unicode MS" w:hAnsi="Arial Unicode MS" w:cs="Arial Unicode MS"/>
          <w:sz w:val="20"/>
        </w:rPr>
        <w:t>Couric</w:t>
      </w:r>
      <w:proofErr w:type="spellEnd"/>
      <w:r>
        <w:rPr>
          <w:rFonts w:ascii="Arial Unicode MS" w:hAnsi="Arial Unicode MS" w:cs="Arial Unicode MS"/>
          <w:sz w:val="20"/>
        </w:rPr>
        <w:t xml:space="preserve"> interviews with Sarah </w:t>
      </w:r>
      <w:proofErr w:type="spellStart"/>
      <w:proofErr w:type="gramStart"/>
      <w:r>
        <w:rPr>
          <w:rFonts w:ascii="Arial Unicode MS" w:hAnsi="Arial Unicode MS" w:cs="Arial Unicode MS"/>
          <w:sz w:val="20"/>
        </w:rPr>
        <w:t>Palin</w:t>
      </w:r>
      <w:proofErr w:type="spellEnd"/>
      <w:r>
        <w:rPr>
          <w:rFonts w:ascii="Arial Unicode MS" w:hAnsi="Arial Unicode MS" w:cs="Arial Unicode MS"/>
          <w:sz w:val="20"/>
        </w:rPr>
        <w:t xml:space="preserve"> which</w:t>
      </w:r>
      <w:proofErr w:type="gramEnd"/>
      <w:r>
        <w:rPr>
          <w:rFonts w:ascii="Arial Unicode MS" w:hAnsi="Arial Unicode MS" w:cs="Arial Unicode MS"/>
          <w:sz w:val="20"/>
        </w:rPr>
        <w:t xml:space="preserve"> were honored with a 2010 Columbia Du Pont award. </w:t>
      </w:r>
    </w:p>
    <w:p w:rsidR="00191EE0" w:rsidRDefault="00DA1481" w:rsidP="00013751">
      <w:pPr>
        <w:ind w:firstLine="720"/>
        <w:jc w:val="both"/>
      </w:pPr>
      <w:r>
        <w:rPr>
          <w:rFonts w:ascii="Arial Unicode MS" w:hAnsi="Arial Unicode MS" w:cs="Arial Unicode MS"/>
          <w:sz w:val="20"/>
        </w:rPr>
        <w:t xml:space="preserve">During his long career, Mr. Kaplan was named </w:t>
      </w:r>
      <w:r w:rsidR="00013751">
        <w:rPr>
          <w:rFonts w:ascii="Arial Unicode MS" w:hAnsi="Arial Unicode MS" w:cs="Arial Unicode MS"/>
          <w:b/>
          <w:sz w:val="20"/>
        </w:rPr>
        <w:t>PRESIDENT</w:t>
      </w:r>
      <w:r w:rsidRPr="00013751">
        <w:rPr>
          <w:rFonts w:ascii="Arial Unicode MS" w:hAnsi="Arial Unicode MS" w:cs="Arial Unicode MS"/>
          <w:b/>
          <w:sz w:val="20"/>
        </w:rPr>
        <w:t xml:space="preserve"> of MSNBC</w:t>
      </w:r>
      <w:r>
        <w:rPr>
          <w:rFonts w:ascii="Arial Unicode MS" w:hAnsi="Arial Unicode MS" w:cs="Arial Unicode MS"/>
          <w:sz w:val="20"/>
        </w:rPr>
        <w:t xml:space="preserve">, NBC News’ 24-hour cable channel in February of 2004. During his tenure, ratings for virtually every hour of the program day rose by double-digit numbers: 24% in daytime, 27% in primetime and across 2005-2006 grew an amazing 67% in audience share. He also produced major news events including Election Night 2004 and </w:t>
      </w:r>
      <w:r w:rsidR="00013751">
        <w:rPr>
          <w:rFonts w:ascii="Arial Unicode MS" w:hAnsi="Arial Unicode MS" w:cs="Arial Unicode MS"/>
          <w:b/>
          <w:sz w:val="20"/>
        </w:rPr>
        <w:t>A CONCERT FOR HURRICANE RELIEF</w:t>
      </w:r>
      <w:r>
        <w:rPr>
          <w:rFonts w:ascii="Arial Unicode MS" w:hAnsi="Arial Unicode MS" w:cs="Arial Unicode MS"/>
          <w:sz w:val="20"/>
        </w:rPr>
        <w:t xml:space="preserve">, the latter being a one-hour musical event that aired across all NBC networks. Musical guests from Harry </w:t>
      </w:r>
      <w:proofErr w:type="spellStart"/>
      <w:r>
        <w:rPr>
          <w:rFonts w:ascii="Arial Unicode MS" w:hAnsi="Arial Unicode MS" w:cs="Arial Unicode MS"/>
          <w:sz w:val="20"/>
        </w:rPr>
        <w:t>Connick</w:t>
      </w:r>
      <w:proofErr w:type="spellEnd"/>
      <w:r>
        <w:rPr>
          <w:rFonts w:ascii="Arial Unicode MS" w:hAnsi="Arial Unicode MS" w:cs="Arial Unicode MS"/>
          <w:sz w:val="20"/>
        </w:rPr>
        <w:t xml:space="preserve"> and Faith Hill to Tim McGraw and Aaron Neville </w:t>
      </w:r>
      <w:proofErr w:type="gramStart"/>
      <w:r>
        <w:rPr>
          <w:rFonts w:ascii="Arial Unicode MS" w:hAnsi="Arial Unicode MS" w:cs="Arial Unicode MS"/>
          <w:sz w:val="20"/>
        </w:rPr>
        <w:t>entertained</w:t>
      </w:r>
      <w:proofErr w:type="gramEnd"/>
      <w:r>
        <w:rPr>
          <w:rFonts w:ascii="Arial Unicode MS" w:hAnsi="Arial Unicode MS" w:cs="Arial Unicode MS"/>
          <w:sz w:val="20"/>
        </w:rPr>
        <w:t xml:space="preserve"> as the broadcast was simulcast across 7 networks. Hosted by Matt Lauer and celebrities including Hillary Swank, John Goodman and Richard </w:t>
      </w:r>
      <w:proofErr w:type="spellStart"/>
      <w:r>
        <w:rPr>
          <w:rFonts w:ascii="Arial Unicode MS" w:hAnsi="Arial Unicode MS" w:cs="Arial Unicode MS"/>
          <w:sz w:val="20"/>
        </w:rPr>
        <w:t>Gere</w:t>
      </w:r>
      <w:proofErr w:type="spellEnd"/>
      <w:r>
        <w:rPr>
          <w:rFonts w:ascii="Arial Unicode MS" w:hAnsi="Arial Unicode MS" w:cs="Arial Unicode MS"/>
          <w:sz w:val="20"/>
        </w:rPr>
        <w:t xml:space="preserve">, the program raised more than $50 million for victims of Hurricane Katrina. </w:t>
      </w:r>
    </w:p>
    <w:p w:rsidR="00191EE0" w:rsidRDefault="00DA1481" w:rsidP="00013751">
      <w:pPr>
        <w:ind w:firstLine="720"/>
        <w:jc w:val="both"/>
      </w:pPr>
      <w:r>
        <w:rPr>
          <w:rFonts w:ascii="Arial Unicode MS" w:hAnsi="Arial Unicode MS" w:cs="Arial Unicode MS"/>
          <w:sz w:val="20"/>
        </w:rPr>
        <w:t xml:space="preserve">As </w:t>
      </w:r>
      <w:r w:rsidR="00013751">
        <w:rPr>
          <w:rFonts w:ascii="Arial Unicode MS" w:hAnsi="Arial Unicode MS" w:cs="Arial Unicode MS"/>
          <w:b/>
          <w:sz w:val="20"/>
        </w:rPr>
        <w:t>PRESIDENT</w:t>
      </w:r>
      <w:r w:rsidRPr="00013751">
        <w:rPr>
          <w:rFonts w:ascii="Arial Unicode MS" w:hAnsi="Arial Unicode MS" w:cs="Arial Unicode MS"/>
          <w:b/>
          <w:sz w:val="20"/>
        </w:rPr>
        <w:t xml:space="preserve"> of CNN-</w:t>
      </w:r>
      <w:proofErr w:type="spellStart"/>
      <w:r w:rsidRPr="00013751">
        <w:rPr>
          <w:rFonts w:ascii="Arial Unicode MS" w:hAnsi="Arial Unicode MS" w:cs="Arial Unicode MS"/>
          <w:b/>
          <w:sz w:val="20"/>
        </w:rPr>
        <w:t>U.S.</w:t>
      </w:r>
      <w:r>
        <w:rPr>
          <w:rFonts w:ascii="Arial Unicode MS" w:hAnsi="Arial Unicode MS" w:cs="Arial Unicode MS"/>
          <w:sz w:val="20"/>
        </w:rPr>
        <w:t>from</w:t>
      </w:r>
      <w:proofErr w:type="spellEnd"/>
      <w:r>
        <w:rPr>
          <w:rFonts w:ascii="Arial Unicode MS" w:hAnsi="Arial Unicode MS" w:cs="Arial Unicode MS"/>
          <w:sz w:val="20"/>
        </w:rPr>
        <w:t xml:space="preserve"> 1997-2000, Kaplan was responsible for all news and programming at the flagship network of the CNN News Group. He further enhanced the network’s reputation as the world’s television news leader by instituting a highly-rated new class of instant news specials, revamped the network’s programming lineup with a new program schedule and anchor teams, and increased the number of hours of hard news programming during the weekends.</w:t>
      </w:r>
      <w:r>
        <w:rPr>
          <w:rFonts w:ascii="Arial" w:hAnsi="Arial" w:cs="Arial"/>
          <w:sz w:val="20"/>
        </w:rPr>
        <w:t xml:space="preserve"> </w:t>
      </w:r>
    </w:p>
    <w:p w:rsidR="00191EE0" w:rsidRDefault="00DA1481" w:rsidP="00013751">
      <w:pPr>
        <w:ind w:firstLine="720"/>
        <w:jc w:val="both"/>
      </w:pPr>
      <w:r>
        <w:rPr>
          <w:rFonts w:ascii="Arial Unicode MS" w:hAnsi="Arial Unicode MS" w:cs="Arial Unicode MS"/>
          <w:sz w:val="20"/>
        </w:rPr>
        <w:t xml:space="preserve">In January 1994, Kaplan became </w:t>
      </w:r>
      <w:r w:rsidR="00013751">
        <w:rPr>
          <w:rFonts w:ascii="Arial Unicode MS" w:hAnsi="Arial Unicode MS" w:cs="Arial Unicode MS"/>
          <w:b/>
          <w:sz w:val="20"/>
        </w:rPr>
        <w:t>EXECUTIVE PRODUCER</w:t>
      </w:r>
      <w:r w:rsidRPr="00013751">
        <w:rPr>
          <w:rFonts w:ascii="Arial Unicode MS" w:hAnsi="Arial Unicode MS" w:cs="Arial Unicode MS"/>
          <w:b/>
          <w:sz w:val="20"/>
        </w:rPr>
        <w:t xml:space="preserve"> of </w:t>
      </w:r>
      <w:r w:rsidR="00013751">
        <w:rPr>
          <w:rFonts w:ascii="Arial Unicode MS" w:hAnsi="Arial Unicode MS" w:cs="Arial Unicode MS"/>
          <w:b/>
          <w:sz w:val="20"/>
        </w:rPr>
        <w:t>WORLD NEWS TONIGHT</w:t>
      </w:r>
      <w:r w:rsidRPr="00013751">
        <w:rPr>
          <w:rFonts w:ascii="Arial Unicode MS" w:hAnsi="Arial Unicode MS" w:cs="Arial Unicode MS"/>
          <w:b/>
          <w:sz w:val="20"/>
        </w:rPr>
        <w:t xml:space="preserve"> with Peter Jennings</w:t>
      </w:r>
      <w:r>
        <w:rPr>
          <w:rFonts w:ascii="Arial Unicode MS" w:hAnsi="Arial Unicode MS" w:cs="Arial Unicode MS"/>
          <w:sz w:val="20"/>
        </w:rPr>
        <w:t xml:space="preserve"> and was responsible for the direction and overall editorial content of the most watched evening news program in the nation.  Under Kaplan’s direction in 1994, World News Tonight with Peter Jennings broadcast live from the beaches of Normandy for the 50th anniversary of D-Day and in a series of special news broadcasts from the Middle East, produced the first live program from the Gaza Strip. Prior to that Kaplan was the creator and </w:t>
      </w:r>
      <w:r w:rsidR="00013751" w:rsidRPr="00013751">
        <w:rPr>
          <w:rFonts w:ascii="Arial Unicode MS" w:hAnsi="Arial Unicode MS" w:cs="Arial Unicode MS"/>
          <w:b/>
          <w:sz w:val="20"/>
        </w:rPr>
        <w:t>EXECUTIVE PRODUCER</w:t>
      </w:r>
      <w:r w:rsidRPr="00013751">
        <w:rPr>
          <w:rFonts w:ascii="Arial Unicode MS" w:hAnsi="Arial Unicode MS" w:cs="Arial Unicode MS"/>
          <w:b/>
          <w:sz w:val="20"/>
        </w:rPr>
        <w:t xml:space="preserve"> of the ABC News magazine, </w:t>
      </w:r>
      <w:r w:rsidR="00013751" w:rsidRPr="00013751">
        <w:rPr>
          <w:rFonts w:ascii="Arial Unicode MS" w:hAnsi="Arial Unicode MS" w:cs="Arial Unicode MS"/>
          <w:b/>
          <w:sz w:val="20"/>
        </w:rPr>
        <w:t>PRIMETIME LIVE</w:t>
      </w:r>
      <w:r>
        <w:rPr>
          <w:rFonts w:ascii="Arial Unicode MS" w:hAnsi="Arial Unicode MS" w:cs="Arial Unicode MS"/>
          <w:sz w:val="20"/>
        </w:rPr>
        <w:t xml:space="preserve">, from 1989 to 1994. Under his direction, the program quickly became one of the leading newsmagazines on television, regularly finishing in the top ten of all programs in his final three years there. </w:t>
      </w:r>
    </w:p>
    <w:p w:rsidR="00191EE0" w:rsidRDefault="00DA1481" w:rsidP="00013751">
      <w:pPr>
        <w:ind w:firstLine="720"/>
        <w:jc w:val="both"/>
      </w:pPr>
      <w:r>
        <w:rPr>
          <w:rFonts w:ascii="Arial Unicode MS" w:hAnsi="Arial Unicode MS" w:cs="Arial Unicode MS"/>
          <w:sz w:val="20"/>
        </w:rPr>
        <w:t xml:space="preserve">Kaplan was </w:t>
      </w:r>
      <w:r w:rsidR="00013751">
        <w:rPr>
          <w:rFonts w:ascii="Arial Unicode MS" w:hAnsi="Arial Unicode MS" w:cs="Arial Unicode MS"/>
          <w:b/>
          <w:sz w:val="20"/>
        </w:rPr>
        <w:t>EXEUTIVE PRODUCER OF ABC NEWS NIGHTLINE</w:t>
      </w:r>
      <w:r>
        <w:rPr>
          <w:rFonts w:ascii="Arial Unicode MS" w:hAnsi="Arial Unicode MS" w:cs="Arial Unicode MS"/>
          <w:sz w:val="20"/>
        </w:rPr>
        <w:t xml:space="preserve"> from 1984 to 1989, where he guided the late-night news program through a period of extraordinary innovation and exclusive interviews. In 1988, Kaplan was Executive Producer of Nightline in the Holy Land, a critically acclaimed </w:t>
      </w:r>
      <w:proofErr w:type="gramStart"/>
      <w:r>
        <w:rPr>
          <w:rFonts w:ascii="Arial Unicode MS" w:hAnsi="Arial Unicode MS" w:cs="Arial Unicode MS"/>
          <w:sz w:val="20"/>
        </w:rPr>
        <w:t>week-long</w:t>
      </w:r>
      <w:proofErr w:type="gramEnd"/>
      <w:r>
        <w:rPr>
          <w:rFonts w:ascii="Arial Unicode MS" w:hAnsi="Arial Unicode MS" w:cs="Arial Unicode MS"/>
          <w:sz w:val="20"/>
        </w:rPr>
        <w:t xml:space="preserve"> series examining Arab-Israeli conflicts. At that time he was also responsible for an unprecedented four-hour Nightline National Town Meeting on AIDS, the most comprehensive coverage of the epidemic ever shown on network television.</w:t>
      </w:r>
    </w:p>
    <w:p w:rsidR="00191EE0" w:rsidRDefault="00DA1481" w:rsidP="00013751">
      <w:pPr>
        <w:ind w:firstLine="720"/>
        <w:jc w:val="both"/>
      </w:pPr>
      <w:r>
        <w:rPr>
          <w:rFonts w:ascii="Arial Unicode MS" w:hAnsi="Arial Unicode MS" w:cs="Arial Unicode MS"/>
          <w:sz w:val="20"/>
        </w:rPr>
        <w:t>Complementing his distinguished broadcast journalism career, Kaplan has devoted a great deal of his time to education, lecturing on the topics of journalism, advertising and politics in the media at universities across the country including Duke University, Columbia University, Cornell, Wellesley, Boston College, Columbia College, USC, Berkley, and his alma mater University of Illinois at Urbana-Champaign.</w:t>
      </w:r>
    </w:p>
    <w:p w:rsidR="00191EE0" w:rsidRDefault="00191EE0"/>
    <w:p w:rsidR="00191EE0" w:rsidRDefault="00191EE0"/>
    <w:p w:rsidR="00191EE0" w:rsidRDefault="00191EE0">
      <w:pPr>
        <w:jc w:val="both"/>
      </w:pPr>
    </w:p>
    <w:sectPr w:rsidR="00191EE0" w:rsidSect="00191EE0">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elle Wegenstein" w:date="2013-10-01T13:44:00Z" w:initials="MW">
    <w:p w:rsidR="000A3F2F" w:rsidRDefault="000A3F2F">
      <w:pPr>
        <w:pStyle w:val="CommentText"/>
      </w:pPr>
      <w:r>
        <w:rPr>
          <w:rStyle w:val="CommentReference"/>
        </w:rPr>
        <w:annotationRef/>
      </w:r>
      <w:r>
        <w:t>Isn’t as a consultant and contractor implied to be the same in this instance?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compat>
    <w:useFELayout/>
  </w:compat>
  <w:rsids>
    <w:rsidRoot w:val="00191EE0"/>
    <w:rsid w:val="00013751"/>
    <w:rsid w:val="000A3F2F"/>
    <w:rsid w:val="00191EE0"/>
    <w:rsid w:val="003D62B1"/>
    <w:rsid w:val="0042471E"/>
    <w:rsid w:val="00DA1481"/>
    <w:rsid w:val="00F0563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7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3D62B1"/>
    <w:rPr>
      <w:rFonts w:ascii="Lucida Grande" w:hAnsi="Lucida Grande"/>
      <w:sz w:val="18"/>
      <w:szCs w:val="18"/>
    </w:rPr>
  </w:style>
  <w:style w:type="character" w:customStyle="1" w:styleId="BalloonTextChar">
    <w:name w:val="Balloon Text Char"/>
    <w:basedOn w:val="DefaultParagraphFont"/>
    <w:link w:val="BalloonText"/>
    <w:uiPriority w:val="99"/>
    <w:semiHidden/>
    <w:rsid w:val="003D62B1"/>
    <w:rPr>
      <w:rFonts w:ascii="Lucida Grande" w:hAnsi="Lucida Grande"/>
      <w:sz w:val="18"/>
      <w:szCs w:val="18"/>
    </w:rPr>
  </w:style>
  <w:style w:type="character" w:styleId="CommentReference">
    <w:name w:val="annotation reference"/>
    <w:basedOn w:val="DefaultParagraphFont"/>
    <w:uiPriority w:val="99"/>
    <w:semiHidden/>
    <w:unhideWhenUsed/>
    <w:rsid w:val="003D62B1"/>
    <w:rPr>
      <w:sz w:val="18"/>
      <w:szCs w:val="18"/>
    </w:rPr>
  </w:style>
  <w:style w:type="paragraph" w:styleId="CommentText">
    <w:name w:val="annotation text"/>
    <w:basedOn w:val="Normal"/>
    <w:link w:val="CommentTextChar"/>
    <w:uiPriority w:val="99"/>
    <w:semiHidden/>
    <w:unhideWhenUsed/>
    <w:rsid w:val="003D62B1"/>
  </w:style>
  <w:style w:type="character" w:customStyle="1" w:styleId="CommentTextChar">
    <w:name w:val="Comment Text Char"/>
    <w:basedOn w:val="DefaultParagraphFont"/>
    <w:link w:val="CommentText"/>
    <w:uiPriority w:val="99"/>
    <w:semiHidden/>
    <w:rsid w:val="003D62B1"/>
  </w:style>
  <w:style w:type="paragraph" w:styleId="CommentSubject">
    <w:name w:val="annotation subject"/>
    <w:basedOn w:val="CommentText"/>
    <w:next w:val="CommentText"/>
    <w:link w:val="CommentSubjectChar"/>
    <w:uiPriority w:val="99"/>
    <w:semiHidden/>
    <w:unhideWhenUsed/>
    <w:rsid w:val="003D62B1"/>
    <w:rPr>
      <w:b/>
      <w:bCs/>
      <w:sz w:val="20"/>
      <w:szCs w:val="20"/>
    </w:rPr>
  </w:style>
  <w:style w:type="character" w:customStyle="1" w:styleId="CommentSubjectChar">
    <w:name w:val="Comment Subject Char"/>
    <w:basedOn w:val="CommentTextChar"/>
    <w:link w:val="CommentSubject"/>
    <w:uiPriority w:val="99"/>
    <w:semiHidden/>
    <w:rsid w:val="003D62B1"/>
    <w:rPr>
      <w:b/>
      <w:bCs/>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CocoaOOXMLWriter/1138.51</generator>
</meta>
</file>

<file path=customXml/itemProps1.xml><?xml version="1.0" encoding="utf-8"?>
<ds:datastoreItem xmlns:ds="http://schemas.openxmlformats.org/officeDocument/2006/customXml" ds:itemID="{13F198B7-3716-F747-B0D7-9053A6B7F01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840</Words>
  <Characters>4793</Characters>
  <Application>Microsoft Macintosh Word</Application>
  <DocSecurity>0</DocSecurity>
  <Lines>39</Lines>
  <Paragraphs>9</Paragraphs>
  <ScaleCrop>false</ScaleCrop>
  <Company>University Wisconsin-Madison</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Wegenstein</dc:creator>
  <cp:lastModifiedBy>Michelle Wegenstein</cp:lastModifiedBy>
  <cp:revision>3</cp:revision>
  <dcterms:created xsi:type="dcterms:W3CDTF">2013-10-01T21:02:00Z</dcterms:created>
  <dcterms:modified xsi:type="dcterms:W3CDTF">2013-10-01T21:29:00Z</dcterms:modified>
</cp:coreProperties>
</file>